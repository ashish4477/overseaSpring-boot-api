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AD3FB" w14:textId="4CF834DB" w:rsidR="009D7DC6" w:rsidRPr="00D84A2D" w:rsidRDefault="000516B5">
      <w:pPr>
        <w:rPr>
          <w:rFonts w:cstheme="minorHAnsi"/>
        </w:rPr>
      </w:pPr>
      <w:ins w:id="0" w:author="Susan Dzieduszycka-Suinat" w:date="2020-02-03T18:10:00Z">
        <w:r>
          <w:rPr>
            <w:rFonts w:cstheme="minorHAnsi"/>
            <w:b/>
            <w:noProof/>
          </w:rPr>
          <w:drawing>
            <wp:inline distT="0" distB="0" distL="0" distR="0" wp14:anchorId="2CF99F58" wp14:editId="2DC0C4B2">
              <wp:extent cx="3581400" cy="14859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USVF_logo_H.jp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1400" cy="1485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334283" w14:textId="1E21000C" w:rsidR="009D7DC6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  <w:b/>
          <w:bCs/>
          <w:position w:val="2"/>
        </w:rPr>
        <w:t xml:space="preserve">Dear </w:t>
      </w:r>
      <w:r w:rsidR="005730B5">
        <w:rPr>
          <w:rFonts w:asciiTheme="minorHAnsi" w:hAnsiTheme="minorHAnsi" w:cstheme="minorHAnsi"/>
          <w:b/>
          <w:bCs/>
          <w:position w:val="2"/>
        </w:rPr>
        <w:t>Voter,</w:t>
      </w:r>
    </w:p>
    <w:p w14:paraId="4C8B7F05" w14:textId="730B96C3" w:rsidR="00863763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>Thank you for using the U.S. Vote Foundation</w:t>
      </w:r>
      <w:r w:rsidR="00863763" w:rsidRPr="00D84A2D">
        <w:rPr>
          <w:rFonts w:asciiTheme="minorHAnsi" w:hAnsiTheme="minorHAnsi" w:cstheme="minorHAnsi"/>
        </w:rPr>
        <w:t xml:space="preserve"> site</w:t>
      </w:r>
      <w:r w:rsidRPr="00D84A2D">
        <w:rPr>
          <w:rFonts w:asciiTheme="minorHAnsi" w:hAnsiTheme="minorHAnsi" w:cstheme="minorHAnsi"/>
        </w:rPr>
        <w:t xml:space="preserve"> </w:t>
      </w:r>
      <w:r w:rsidR="00863763" w:rsidRPr="00D84A2D">
        <w:rPr>
          <w:rFonts w:asciiTheme="minorHAnsi" w:hAnsiTheme="minorHAnsi" w:cstheme="minorHAnsi"/>
        </w:rPr>
        <w:t xml:space="preserve">to generate your </w:t>
      </w:r>
      <w:r w:rsidRPr="00D84A2D">
        <w:rPr>
          <w:rFonts w:asciiTheme="minorHAnsi" w:hAnsiTheme="minorHAnsi" w:cstheme="minorHAnsi"/>
        </w:rPr>
        <w:t xml:space="preserve">Voter Registration/Ballot Request form. </w:t>
      </w:r>
    </w:p>
    <w:p w14:paraId="1E94BE15" w14:textId="67DFC8D3" w:rsidR="009D7DC6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Please </w:t>
      </w:r>
      <w:r w:rsidR="00863763" w:rsidRPr="00D84A2D">
        <w:rPr>
          <w:rFonts w:asciiTheme="minorHAnsi" w:hAnsiTheme="minorHAnsi" w:cstheme="minorHAnsi"/>
        </w:rPr>
        <w:t>follow these steps to complete the ballot request process:</w:t>
      </w:r>
    </w:p>
    <w:p w14:paraId="4B4CE83F" w14:textId="77777777" w:rsidR="009D7DC6" w:rsidRPr="00D84A2D" w:rsidRDefault="009D7DC6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 xml:space="preserve">1. Check your documents: </w:t>
      </w:r>
    </w:p>
    <w:p w14:paraId="3F9A1EBC" w14:textId="31200D29" w:rsidR="009D7DC6" w:rsidRDefault="009D7DC6" w:rsidP="009D7DC6">
      <w:pPr>
        <w:pStyle w:val="NormalWeb"/>
        <w:rPr>
          <w:ins w:id="1" w:author="Susan Dzieduszycka-Suinat" w:date="2020-02-03T18:05:00Z"/>
          <w:rFonts w:asciiTheme="minorHAnsi" w:hAnsiTheme="minorHAnsi" w:cstheme="minorHAnsi"/>
        </w:rPr>
      </w:pPr>
      <w:r w:rsidRPr="0091128C">
        <w:rPr>
          <w:rFonts w:asciiTheme="minorHAnsi" w:hAnsiTheme="minorHAnsi" w:cstheme="minorHAnsi"/>
          <w:b/>
        </w:rPr>
        <w:t>Verify your information</w:t>
      </w:r>
      <w:r w:rsidR="005730B5">
        <w:rPr>
          <w:rFonts w:asciiTheme="minorHAnsi" w:hAnsiTheme="minorHAnsi" w:cstheme="minorHAnsi"/>
        </w:rPr>
        <w:t xml:space="preserve">: </w:t>
      </w:r>
      <w:r w:rsidR="00863763" w:rsidRPr="00D84A2D">
        <w:rPr>
          <w:rFonts w:asciiTheme="minorHAnsi" w:hAnsiTheme="minorHAnsi" w:cstheme="minorHAnsi"/>
        </w:rPr>
        <w:t xml:space="preserve"> </w:t>
      </w:r>
      <w:del w:id="2" w:author="Susan Dzieduszycka-Suinat" w:date="2020-02-03T18:05:00Z">
        <w:r w:rsidRPr="00D84A2D" w:rsidDel="000516B5">
          <w:rPr>
            <w:rFonts w:asciiTheme="minorHAnsi" w:hAnsiTheme="minorHAnsi" w:cstheme="minorHAnsi"/>
          </w:rPr>
          <w:delText xml:space="preserve">If corrections are needed, return to the US Vote website, </w:delText>
        </w:r>
      </w:del>
    </w:p>
    <w:p w14:paraId="30DCE09A" w14:textId="35A0E3FB" w:rsidR="000516B5" w:rsidRPr="000A61C1" w:rsidRDefault="000516B5" w:rsidP="000516B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ins w:id="3" w:author="Susan Dzieduszycka-Suinat" w:date="2020-02-03T18:05:00Z"/>
          <w:rFonts w:ascii="Calibri" w:eastAsia="Times New Roman" w:hAnsi="Calibri" w:cs="Calibri"/>
        </w:rPr>
      </w:pPr>
      <w:ins w:id="4" w:author="Susan Dzieduszycka-Suinat" w:date="2020-02-03T18:05:00Z">
        <w:r w:rsidRPr="000A61C1">
          <w:rPr>
            <w:rFonts w:ascii="Calibri" w:eastAsia="Times New Roman" w:hAnsi="Calibri" w:cs="Calibri"/>
          </w:rPr>
          <w:t xml:space="preserve">If changes are needed, return to the US Vote website, </w:t>
        </w:r>
        <w:r w:rsidRPr="000A61C1">
          <w:rPr>
            <w:rFonts w:ascii="Calibri" w:eastAsia="Times New Roman" w:hAnsi="Calibri" w:cs="Calibri"/>
            <w:color w:val="7F0000"/>
          </w:rPr>
          <w:t>www.usvotefoundation.org</w:t>
        </w:r>
      </w:ins>
      <w:ins w:id="5" w:author="Susan Dzieduszycka-Suinat" w:date="2020-02-03T18:07:00Z">
        <w:r>
          <w:rPr>
            <w:rFonts w:ascii="Calibri" w:eastAsia="Times New Roman" w:hAnsi="Calibri" w:cs="Calibri"/>
            <w:color w:val="7F0000"/>
          </w:rPr>
          <w:t>,</w:t>
        </w:r>
      </w:ins>
      <w:ins w:id="6" w:author="Susan Dzieduszycka-Suinat" w:date="2020-02-03T18:05:00Z">
        <w:r w:rsidRPr="000A61C1">
          <w:rPr>
            <w:rFonts w:ascii="Calibri" w:eastAsia="Times New Roman" w:hAnsi="Calibri" w:cs="Calibri"/>
            <w:color w:val="7F0000"/>
          </w:rPr>
          <w:t xml:space="preserve"> </w:t>
        </w:r>
        <w:r w:rsidRPr="000A61C1">
          <w:rPr>
            <w:rFonts w:ascii="Calibri" w:eastAsia="Times New Roman" w:hAnsi="Calibri" w:cs="Calibri"/>
          </w:rPr>
          <w:t xml:space="preserve">to correct and download a new form. </w:t>
        </w:r>
      </w:ins>
    </w:p>
    <w:p w14:paraId="35A5B350" w14:textId="053CFBAA" w:rsidR="000516B5" w:rsidRPr="000516B5" w:rsidRDefault="000516B5">
      <w:pPr>
        <w:pStyle w:val="ListParagraph"/>
        <w:numPr>
          <w:ilvl w:val="0"/>
          <w:numId w:val="1"/>
        </w:numPr>
        <w:spacing w:before="100" w:beforeAutospacing="1" w:after="100" w:afterAutospacing="1"/>
        <w:pPrChange w:id="7" w:author="Susan Dzieduszycka-Suinat" w:date="2020-02-03T18:05:00Z">
          <w:pPr>
            <w:pStyle w:val="NormalWeb"/>
          </w:pPr>
        </w:pPrChange>
      </w:pPr>
      <w:ins w:id="8" w:author="Susan Dzieduszycka-Suinat" w:date="2020-02-03T18:05:00Z">
        <w:r w:rsidRPr="000A61C1">
          <w:rPr>
            <w:rFonts w:ascii="Calibri" w:eastAsia="Times New Roman" w:hAnsi="Calibri" w:cs="Calibri"/>
          </w:rPr>
          <w:t>If any information is missing from your form, for example, an unchecked box, you can mark it by hand.</w:t>
        </w:r>
      </w:ins>
    </w:p>
    <w:p w14:paraId="1699E7DE" w14:textId="3F1B1152" w:rsidR="009D7DC6" w:rsidRPr="00D84A2D" w:rsidRDefault="009D7DC6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>2. Print</w:t>
      </w:r>
      <w:r w:rsidR="00863763" w:rsidRPr="00D84A2D">
        <w:rPr>
          <w:rFonts w:asciiTheme="minorHAnsi" w:hAnsiTheme="minorHAnsi" w:cstheme="minorHAnsi"/>
          <w:b/>
        </w:rPr>
        <w:t xml:space="preserve"> and sign</w:t>
      </w:r>
      <w:r w:rsidRPr="00D84A2D">
        <w:rPr>
          <w:rFonts w:asciiTheme="minorHAnsi" w:hAnsiTheme="minorHAnsi" w:cstheme="minorHAnsi"/>
          <w:b/>
        </w:rPr>
        <w:t xml:space="preserve"> your form</w:t>
      </w:r>
      <w:bookmarkStart w:id="9" w:name="_GoBack"/>
      <w:bookmarkEnd w:id="9"/>
      <w:r w:rsidRPr="00D84A2D">
        <w:rPr>
          <w:rFonts w:asciiTheme="minorHAnsi" w:hAnsiTheme="minorHAnsi" w:cstheme="minorHAnsi"/>
          <w:b/>
        </w:rPr>
        <w:t xml:space="preserve">: </w:t>
      </w:r>
    </w:p>
    <w:p w14:paraId="2960F3C3" w14:textId="6309FBE5" w:rsidR="009D7DC6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Sign your form and addendum page. Your election official requires your </w:t>
      </w:r>
      <w:r w:rsidRPr="005730B5">
        <w:rPr>
          <w:rFonts w:asciiTheme="minorHAnsi" w:hAnsiTheme="minorHAnsi" w:cstheme="minorHAnsi"/>
          <w:b/>
          <w:i/>
        </w:rPr>
        <w:t>ORIGINAL SIGNATURE</w:t>
      </w:r>
      <w:r w:rsidRPr="00D84A2D">
        <w:rPr>
          <w:rFonts w:asciiTheme="minorHAnsi" w:hAnsiTheme="minorHAnsi" w:cstheme="minorHAnsi"/>
        </w:rPr>
        <w:t xml:space="preserve">. </w:t>
      </w:r>
    </w:p>
    <w:p w14:paraId="07743797" w14:textId="77777777" w:rsidR="009D7DC6" w:rsidRPr="00D84A2D" w:rsidRDefault="004E72E2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 xml:space="preserve">3. </w:t>
      </w:r>
      <w:r w:rsidR="009D7DC6" w:rsidRPr="00D84A2D">
        <w:rPr>
          <w:rFonts w:asciiTheme="minorHAnsi" w:hAnsiTheme="minorHAnsi" w:cstheme="minorHAnsi"/>
          <w:b/>
        </w:rPr>
        <w:t xml:space="preserve">Address your envelope to your local election office: </w:t>
      </w:r>
    </w:p>
    <w:p w14:paraId="108554BB" w14:textId="1D5043FE" w:rsidR="009D7DC6" w:rsidRDefault="004E72E2" w:rsidP="005730B5">
      <w:pPr>
        <w:pStyle w:val="NormalWeb"/>
        <w:ind w:left="270" w:hanging="270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     </w:t>
      </w:r>
    </w:p>
    <w:p w14:paraId="2B4D2AEF" w14:textId="4A74ED7D" w:rsidR="0084577E" w:rsidRDefault="0084577E" w:rsidP="005730B5">
      <w:pPr>
        <w:pStyle w:val="NormalWeb"/>
        <w:ind w:left="270" w:hanging="270"/>
        <w:rPr>
          <w:rFonts w:asciiTheme="minorHAnsi" w:hAnsiTheme="minorHAnsi" w:cstheme="minorHAnsi"/>
        </w:rPr>
      </w:pPr>
    </w:p>
    <w:p w14:paraId="02C7A603" w14:textId="77777777" w:rsidR="0084577E" w:rsidRPr="00D84A2D" w:rsidRDefault="0084577E" w:rsidP="005730B5">
      <w:pPr>
        <w:pStyle w:val="NormalWeb"/>
        <w:ind w:left="270" w:hanging="270"/>
        <w:rPr>
          <w:rFonts w:asciiTheme="minorHAnsi" w:hAnsiTheme="minorHAnsi" w:cstheme="minorHAnsi"/>
        </w:rPr>
      </w:pPr>
    </w:p>
    <w:p w14:paraId="6610383D" w14:textId="4DB894C1" w:rsidR="009D7DC6" w:rsidRPr="00D84A2D" w:rsidRDefault="004E72E2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>4</w:t>
      </w:r>
      <w:r w:rsidR="009D7DC6" w:rsidRPr="00D84A2D">
        <w:rPr>
          <w:rFonts w:asciiTheme="minorHAnsi" w:hAnsiTheme="minorHAnsi" w:cstheme="minorHAnsi"/>
          <w:b/>
        </w:rPr>
        <w:t xml:space="preserve">. Send in your Signed, Dated Original Form: </w:t>
      </w:r>
    </w:p>
    <w:p w14:paraId="174A5FBE" w14:textId="29EDE459" w:rsidR="004E72E2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  <w:b/>
        </w:rPr>
        <w:t>Postal Mail</w:t>
      </w:r>
      <w:r w:rsidR="004E72E2" w:rsidRPr="00D84A2D">
        <w:rPr>
          <w:rFonts w:asciiTheme="minorHAnsi" w:hAnsiTheme="minorHAnsi" w:cstheme="minorHAnsi"/>
          <w:b/>
        </w:rPr>
        <w:t xml:space="preserve">: </w:t>
      </w:r>
      <w:r w:rsidRPr="00D84A2D">
        <w:rPr>
          <w:rFonts w:asciiTheme="minorHAnsi" w:hAnsiTheme="minorHAnsi" w:cstheme="minorHAnsi"/>
        </w:rPr>
        <w:t>US Vote recommends regular postal mail as the most secure method for transmitting</w:t>
      </w:r>
      <w:r w:rsidR="00C93CAB" w:rsidRPr="00D84A2D">
        <w:rPr>
          <w:rFonts w:asciiTheme="minorHAnsi" w:hAnsiTheme="minorHAnsi" w:cstheme="minorHAnsi"/>
        </w:rPr>
        <w:t xml:space="preserve"> </w:t>
      </w:r>
      <w:r w:rsidRPr="00D84A2D">
        <w:rPr>
          <w:rFonts w:asciiTheme="minorHAnsi" w:hAnsiTheme="minorHAnsi" w:cstheme="minorHAnsi"/>
        </w:rPr>
        <w:t xml:space="preserve">your confidential election materials to your local election </w:t>
      </w:r>
      <w:r w:rsidR="004E72E2" w:rsidRPr="00D84A2D">
        <w:rPr>
          <w:rFonts w:asciiTheme="minorHAnsi" w:hAnsiTheme="minorHAnsi" w:cstheme="minorHAnsi"/>
        </w:rPr>
        <w:t>office</w:t>
      </w:r>
      <w:r w:rsidRPr="00D84A2D">
        <w:rPr>
          <w:rFonts w:asciiTheme="minorHAnsi" w:hAnsiTheme="minorHAnsi" w:cstheme="minorHAnsi"/>
        </w:rPr>
        <w:t xml:space="preserve">. </w:t>
      </w:r>
    </w:p>
    <w:p w14:paraId="1B47BEDD" w14:textId="21968B31" w:rsidR="009D7DC6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Mail </w:t>
      </w:r>
      <w:r w:rsidR="004E72E2" w:rsidRPr="00D84A2D">
        <w:rPr>
          <w:rFonts w:asciiTheme="minorHAnsi" w:hAnsiTheme="minorHAnsi" w:cstheme="minorHAnsi"/>
        </w:rPr>
        <w:t xml:space="preserve">your form </w:t>
      </w:r>
      <w:r w:rsidRPr="00D84A2D">
        <w:rPr>
          <w:rFonts w:asciiTheme="minorHAnsi" w:hAnsiTheme="minorHAnsi" w:cstheme="minorHAnsi"/>
        </w:rPr>
        <w:t xml:space="preserve">from a post office, if possible, </w:t>
      </w:r>
      <w:r w:rsidR="004E72E2" w:rsidRPr="00D84A2D">
        <w:rPr>
          <w:rFonts w:asciiTheme="minorHAnsi" w:hAnsiTheme="minorHAnsi" w:cstheme="minorHAnsi"/>
        </w:rPr>
        <w:t xml:space="preserve">and have </w:t>
      </w:r>
      <w:r w:rsidRPr="00D84A2D">
        <w:rPr>
          <w:rFonts w:asciiTheme="minorHAnsi" w:hAnsiTheme="minorHAnsi" w:cstheme="minorHAnsi"/>
        </w:rPr>
        <w:t>the envelope legibly postmarked with the mailing</w:t>
      </w:r>
      <w:r w:rsidR="004E72E2" w:rsidRPr="00D84A2D">
        <w:rPr>
          <w:rFonts w:asciiTheme="minorHAnsi" w:hAnsiTheme="minorHAnsi" w:cstheme="minorHAnsi"/>
        </w:rPr>
        <w:t xml:space="preserve"> date</w:t>
      </w:r>
      <w:r w:rsidRPr="00D84A2D">
        <w:rPr>
          <w:rFonts w:asciiTheme="minorHAnsi" w:hAnsiTheme="minorHAnsi" w:cstheme="minorHAnsi"/>
        </w:rPr>
        <w:t xml:space="preserve">. </w:t>
      </w:r>
    </w:p>
    <w:p w14:paraId="6C91A3F5" w14:textId="24E56190" w:rsidR="009D7DC6" w:rsidRPr="00D84A2D" w:rsidRDefault="004E72E2" w:rsidP="004E72E2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  <w:b/>
        </w:rPr>
        <w:lastRenderedPageBreak/>
        <w:t>Other Transmission Options</w:t>
      </w:r>
      <w:r w:rsidR="009D7DC6" w:rsidRPr="00D84A2D">
        <w:rPr>
          <w:rFonts w:asciiTheme="minorHAnsi" w:hAnsiTheme="minorHAnsi" w:cstheme="minorHAnsi"/>
          <w:b/>
        </w:rPr>
        <w:t>:</w:t>
      </w:r>
      <w:r w:rsidR="009D7DC6" w:rsidRPr="00D84A2D">
        <w:rPr>
          <w:rFonts w:asciiTheme="minorHAnsi" w:hAnsiTheme="minorHAnsi" w:cstheme="minorHAnsi"/>
        </w:rPr>
        <w:t xml:space="preserve"> Some states allow you to fax or email the form to speed processing</w:t>
      </w:r>
      <w:r w:rsidRPr="00D84A2D">
        <w:rPr>
          <w:rFonts w:asciiTheme="minorHAnsi" w:hAnsiTheme="minorHAnsi" w:cstheme="minorHAnsi"/>
        </w:rPr>
        <w:t xml:space="preserve">. You can find all of the Voter Materials Transmission Options for your state on </w:t>
      </w:r>
      <w:r w:rsidR="009D7DC6" w:rsidRPr="00D84A2D">
        <w:rPr>
          <w:rFonts w:asciiTheme="minorHAnsi" w:hAnsiTheme="minorHAnsi" w:cstheme="minorHAnsi"/>
        </w:rPr>
        <w:t>the US Vote</w:t>
      </w:r>
      <w:r w:rsidRPr="00D84A2D">
        <w:rPr>
          <w:rFonts w:asciiTheme="minorHAnsi" w:hAnsiTheme="minorHAnsi" w:cstheme="minorHAnsi"/>
        </w:rPr>
        <w:t xml:space="preserve"> website under</w:t>
      </w:r>
      <w:r w:rsidR="009D7DC6" w:rsidRPr="00D84A2D">
        <w:rPr>
          <w:rFonts w:asciiTheme="minorHAnsi" w:hAnsiTheme="minorHAnsi" w:cstheme="minorHAnsi"/>
        </w:rPr>
        <w:t xml:space="preserve"> State</w:t>
      </w:r>
      <w:r w:rsidRPr="00D84A2D">
        <w:rPr>
          <w:rFonts w:asciiTheme="minorHAnsi" w:hAnsiTheme="minorHAnsi" w:cstheme="minorHAnsi"/>
        </w:rPr>
        <w:t xml:space="preserve"> Voting Requirements</w:t>
      </w:r>
      <w:r w:rsidR="009D7DC6" w:rsidRPr="00D84A2D">
        <w:rPr>
          <w:rFonts w:asciiTheme="minorHAnsi" w:hAnsiTheme="minorHAnsi" w:cstheme="minorHAnsi"/>
        </w:rPr>
        <w:t xml:space="preserve">. </w:t>
      </w:r>
    </w:p>
    <w:p w14:paraId="2A4BE2AB" w14:textId="3EE4A8E3" w:rsidR="009D7DC6" w:rsidRPr="00D84A2D" w:rsidRDefault="004E72E2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>5</w:t>
      </w:r>
      <w:r w:rsidR="009D7DC6" w:rsidRPr="00D84A2D">
        <w:rPr>
          <w:rFonts w:asciiTheme="minorHAnsi" w:hAnsiTheme="minorHAnsi" w:cstheme="minorHAnsi"/>
          <w:b/>
        </w:rPr>
        <w:t xml:space="preserve">. Confirm that you are on the voter rolls and will receive your ballots. </w:t>
      </w:r>
    </w:p>
    <w:p w14:paraId="3C438CEB" w14:textId="1F8D946C" w:rsidR="009D7DC6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US Vote recommends that you contact your local election official after sending in your </w:t>
      </w:r>
      <w:r w:rsidR="004E72E2" w:rsidRPr="00D84A2D">
        <w:rPr>
          <w:rFonts w:asciiTheme="minorHAnsi" w:hAnsiTheme="minorHAnsi" w:cstheme="minorHAnsi"/>
        </w:rPr>
        <w:t xml:space="preserve">ballot request form </w:t>
      </w:r>
      <w:r w:rsidRPr="00D84A2D">
        <w:rPr>
          <w:rFonts w:asciiTheme="minorHAnsi" w:hAnsiTheme="minorHAnsi" w:cstheme="minorHAnsi"/>
        </w:rPr>
        <w:t xml:space="preserve">to confirm that it has been received and approved. </w:t>
      </w:r>
    </w:p>
    <w:p w14:paraId="0681E233" w14:textId="77777777" w:rsidR="009D7DC6" w:rsidRPr="00D84A2D" w:rsidRDefault="009D7DC6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 xml:space="preserve">Overseas Voting Contact: </w:t>
      </w:r>
    </w:p>
    <w:p w14:paraId="3FCF754D" w14:textId="453D3165" w:rsidR="009D7DC6" w:rsidRDefault="0084577E" w:rsidP="00C93CAB">
      <w:pPr>
        <w:pStyle w:val="NormalWeb"/>
        <w:ind w:left="270"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</w:p>
    <w:p w14:paraId="579CD930" w14:textId="3744FD0D" w:rsidR="0084577E" w:rsidRDefault="0084577E" w:rsidP="00C93CAB">
      <w:pPr>
        <w:pStyle w:val="NormalWeb"/>
        <w:ind w:left="270" w:hanging="270"/>
        <w:rPr>
          <w:rFonts w:asciiTheme="minorHAnsi" w:hAnsiTheme="minorHAnsi" w:cstheme="minorHAnsi"/>
        </w:rPr>
      </w:pPr>
    </w:p>
    <w:p w14:paraId="6CACA3CD" w14:textId="3614E5A3" w:rsidR="0084577E" w:rsidRDefault="0084577E" w:rsidP="00C93CAB">
      <w:pPr>
        <w:pStyle w:val="NormalWeb"/>
        <w:ind w:left="270" w:hanging="270"/>
        <w:rPr>
          <w:rFonts w:asciiTheme="minorHAnsi" w:hAnsiTheme="minorHAnsi" w:cstheme="minorHAnsi"/>
        </w:rPr>
      </w:pPr>
    </w:p>
    <w:p w14:paraId="5ABA62EC" w14:textId="77777777" w:rsidR="0084577E" w:rsidRPr="00D84A2D" w:rsidRDefault="0084577E" w:rsidP="00C93CAB">
      <w:pPr>
        <w:pStyle w:val="NormalWeb"/>
        <w:ind w:left="270" w:hanging="270"/>
        <w:rPr>
          <w:rFonts w:asciiTheme="minorHAnsi" w:hAnsiTheme="minorHAnsi" w:cstheme="minorHAnsi"/>
        </w:rPr>
      </w:pPr>
    </w:p>
    <w:p w14:paraId="14D3DC59" w14:textId="77777777" w:rsidR="009D7DC6" w:rsidRPr="00D84A2D" w:rsidRDefault="009D7DC6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 xml:space="preserve">Local Election Official: </w:t>
      </w:r>
    </w:p>
    <w:p w14:paraId="1BC080B4" w14:textId="77777777" w:rsidR="0084577E" w:rsidRDefault="0084577E" w:rsidP="009D7DC6">
      <w:pPr>
        <w:pStyle w:val="NormalWeb"/>
        <w:rPr>
          <w:rFonts w:asciiTheme="minorHAnsi" w:hAnsiTheme="minorHAnsi" w:cstheme="minorHAnsi"/>
        </w:rPr>
      </w:pPr>
    </w:p>
    <w:p w14:paraId="4470B612" w14:textId="77777777" w:rsidR="0084577E" w:rsidRDefault="0084577E" w:rsidP="009D7DC6">
      <w:pPr>
        <w:pStyle w:val="NormalWeb"/>
        <w:rPr>
          <w:rFonts w:asciiTheme="minorHAnsi" w:hAnsiTheme="minorHAnsi" w:cstheme="minorHAnsi"/>
        </w:rPr>
      </w:pPr>
    </w:p>
    <w:p w14:paraId="7BFE760D" w14:textId="77777777" w:rsidR="0084577E" w:rsidRDefault="0084577E" w:rsidP="009D7DC6">
      <w:pPr>
        <w:pStyle w:val="NormalWeb"/>
        <w:rPr>
          <w:rFonts w:asciiTheme="minorHAnsi" w:hAnsiTheme="minorHAnsi" w:cstheme="minorHAnsi"/>
        </w:rPr>
      </w:pPr>
    </w:p>
    <w:p w14:paraId="3A3C068B" w14:textId="3305AE5A" w:rsidR="009D7DC6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>Never assume that your ballot will simply arrive for the next election. Contact your election offic</w:t>
      </w:r>
      <w:r w:rsidR="004E72E2" w:rsidRPr="00D84A2D">
        <w:rPr>
          <w:rFonts w:asciiTheme="minorHAnsi" w:hAnsiTheme="minorHAnsi" w:cstheme="minorHAnsi"/>
        </w:rPr>
        <w:t>e</w:t>
      </w:r>
      <w:r w:rsidRPr="00D84A2D">
        <w:rPr>
          <w:rFonts w:asciiTheme="minorHAnsi" w:hAnsiTheme="minorHAnsi" w:cstheme="minorHAnsi"/>
        </w:rPr>
        <w:t xml:space="preserve"> and avoid surprises. </w:t>
      </w:r>
    </w:p>
    <w:p w14:paraId="2BD3CCC0" w14:textId="3730D3AD" w:rsidR="009D7DC6" w:rsidRPr="00D84A2D" w:rsidRDefault="005E4A5A" w:rsidP="009D7DC6">
      <w:pPr>
        <w:pStyle w:val="NormalWeb"/>
        <w:rPr>
          <w:rFonts w:asciiTheme="minorHAnsi" w:hAnsiTheme="minorHAnsi" w:cstheme="minorHAnsi"/>
        </w:rPr>
      </w:pPr>
      <w:r w:rsidRPr="005730B5">
        <w:rPr>
          <w:rFonts w:asciiTheme="minorHAnsi" w:hAnsiTheme="minorHAnsi" w:cstheme="minorHAnsi"/>
          <w:b/>
          <w:i/>
        </w:rPr>
        <w:t>Am I Registered?</w:t>
      </w:r>
      <w:r w:rsidR="009D7DC6" w:rsidRPr="00D84A2D">
        <w:rPr>
          <w:rFonts w:asciiTheme="minorHAnsi" w:hAnsiTheme="minorHAnsi" w:cstheme="minorHAnsi"/>
        </w:rPr>
        <w:t xml:space="preserve"> Consult </w:t>
      </w:r>
      <w:r w:rsidR="005E7BDC" w:rsidRPr="00D84A2D">
        <w:rPr>
          <w:rFonts w:asciiTheme="minorHAnsi" w:hAnsiTheme="minorHAnsi" w:cstheme="minorHAnsi"/>
        </w:rPr>
        <w:t xml:space="preserve">the </w:t>
      </w:r>
      <w:r w:rsidR="004E72E2" w:rsidRPr="00D84A2D">
        <w:rPr>
          <w:rFonts w:asciiTheme="minorHAnsi" w:hAnsiTheme="minorHAnsi" w:cstheme="minorHAnsi"/>
        </w:rPr>
        <w:t xml:space="preserve">State Lookup Tools in the State Voting Requirements section of our website </w:t>
      </w:r>
      <w:r w:rsidR="009D7DC6" w:rsidRPr="00D84A2D">
        <w:rPr>
          <w:rFonts w:asciiTheme="minorHAnsi" w:hAnsiTheme="minorHAnsi" w:cstheme="minorHAnsi"/>
        </w:rPr>
        <w:t>for your state's</w:t>
      </w:r>
      <w:r w:rsidR="00C93CAB" w:rsidRPr="00D84A2D">
        <w:rPr>
          <w:rFonts w:asciiTheme="minorHAnsi" w:hAnsiTheme="minorHAnsi" w:cstheme="minorHAnsi"/>
        </w:rPr>
        <w:t xml:space="preserve"> </w:t>
      </w:r>
      <w:r w:rsidR="009D7DC6" w:rsidRPr="00D84A2D">
        <w:rPr>
          <w:rFonts w:asciiTheme="minorHAnsi" w:hAnsiTheme="minorHAnsi" w:cstheme="minorHAnsi"/>
        </w:rPr>
        <w:t xml:space="preserve">voter registration confirmation service. </w:t>
      </w:r>
    </w:p>
    <w:p w14:paraId="7762BBD0" w14:textId="6735594E" w:rsidR="009D7DC6" w:rsidRPr="00D84A2D" w:rsidRDefault="004E72E2" w:rsidP="009D7DC6">
      <w:pPr>
        <w:pStyle w:val="NormalWeb"/>
        <w:rPr>
          <w:rFonts w:asciiTheme="minorHAnsi" w:hAnsiTheme="minorHAnsi" w:cstheme="minorHAnsi"/>
          <w:b/>
        </w:rPr>
      </w:pPr>
      <w:r w:rsidRPr="00D84A2D">
        <w:rPr>
          <w:rFonts w:asciiTheme="minorHAnsi" w:hAnsiTheme="minorHAnsi" w:cstheme="minorHAnsi"/>
          <w:b/>
        </w:rPr>
        <w:t>6</w:t>
      </w:r>
      <w:r w:rsidR="009D7DC6" w:rsidRPr="00D84A2D">
        <w:rPr>
          <w:rFonts w:asciiTheme="minorHAnsi" w:hAnsiTheme="minorHAnsi" w:cstheme="minorHAnsi"/>
          <w:b/>
        </w:rPr>
        <w:t xml:space="preserve">. Mark Your Calendar and Be Prepared to Use a Back-Up Ballot </w:t>
      </w:r>
    </w:p>
    <w:p w14:paraId="21CC0124" w14:textId="77777777" w:rsidR="009D7DC6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Sometimes ballots arrive late. If you haven't received your official ballot from your local election office </w:t>
      </w:r>
      <w:r w:rsidRPr="005730B5">
        <w:rPr>
          <w:rFonts w:asciiTheme="minorHAnsi" w:hAnsiTheme="minorHAnsi" w:cstheme="minorHAnsi"/>
          <w:b/>
        </w:rPr>
        <w:t>30</w:t>
      </w:r>
      <w:r w:rsidR="00404F8D" w:rsidRPr="005730B5">
        <w:rPr>
          <w:rFonts w:asciiTheme="minorHAnsi" w:hAnsiTheme="minorHAnsi" w:cstheme="minorHAnsi"/>
          <w:b/>
        </w:rPr>
        <w:t xml:space="preserve"> </w:t>
      </w:r>
      <w:r w:rsidRPr="005730B5">
        <w:rPr>
          <w:rFonts w:asciiTheme="minorHAnsi" w:hAnsiTheme="minorHAnsi" w:cstheme="minorHAnsi"/>
          <w:b/>
        </w:rPr>
        <w:t>days</w:t>
      </w:r>
      <w:r w:rsidRPr="00D84A2D">
        <w:rPr>
          <w:rFonts w:asciiTheme="minorHAnsi" w:hAnsiTheme="minorHAnsi" w:cstheme="minorHAnsi"/>
        </w:rPr>
        <w:t xml:space="preserve"> before the election, return to the US Vote website and use the Federal Write-In Absentee Ballot. </w:t>
      </w:r>
    </w:p>
    <w:p w14:paraId="2A548F2E" w14:textId="77777777" w:rsidR="00404F8D" w:rsidRPr="00D84A2D" w:rsidRDefault="00404F8D" w:rsidP="00404F8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</w:rPr>
      </w:pPr>
      <w:r w:rsidRPr="00D84A2D">
        <w:rPr>
          <w:rFonts w:eastAsia="Times New Roman" w:cstheme="minorHAnsi"/>
          <w:b/>
          <w:bCs/>
        </w:rPr>
        <w:t xml:space="preserve">7. </w:t>
      </w:r>
      <w:hyperlink r:id="rId6" w:history="1">
        <w:r w:rsidRPr="00D84A2D">
          <w:rPr>
            <w:rStyle w:val="Hyperlink"/>
            <w:rFonts w:eastAsia="Times New Roman" w:cstheme="minorHAnsi"/>
            <w:b/>
          </w:rPr>
          <w:t>Please give back</w:t>
        </w:r>
      </w:hyperlink>
      <w:r w:rsidRPr="00D84A2D">
        <w:rPr>
          <w:rFonts w:eastAsia="Times New Roman" w:cstheme="minorHAnsi"/>
          <w:b/>
          <w:bCs/>
        </w:rPr>
        <w:t xml:space="preserve"> to US Vote and Overseas Vote and Help Us to Help More Voters: </w:t>
      </w:r>
    </w:p>
    <w:p w14:paraId="0905AE08" w14:textId="77777777" w:rsidR="00404F8D" w:rsidRPr="00D84A2D" w:rsidRDefault="00404F8D" w:rsidP="00404F8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</w:rPr>
      </w:pPr>
      <w:r w:rsidRPr="00D84A2D">
        <w:rPr>
          <w:rStyle w:val="Strong"/>
          <w:rFonts w:eastAsia="Times New Roman" w:cstheme="minorHAnsi"/>
          <w:b w:val="0"/>
        </w:rPr>
        <w:t>We work hard to make sure that you can vote. And when you give to us, you can be sure – Every Dollar Counts. And your voting effort goes further.</w:t>
      </w:r>
    </w:p>
    <w:p w14:paraId="39F225F9" w14:textId="77777777" w:rsidR="00404F8D" w:rsidRPr="00D84A2D" w:rsidRDefault="00404F8D" w:rsidP="00404F8D">
      <w:pPr>
        <w:pStyle w:val="Heading3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D84A2D">
        <w:rPr>
          <w:rFonts w:asciiTheme="minorHAnsi" w:eastAsia="Times New Roman" w:hAnsiTheme="minorHAnsi" w:cstheme="minorHAnsi"/>
          <w:b w:val="0"/>
          <w:sz w:val="24"/>
          <w:szCs w:val="24"/>
        </w:rPr>
        <w:t xml:space="preserve">$1 x 1 helps assure another voter gets their ballot. </w:t>
      </w:r>
      <w:r w:rsidRPr="00D84A2D">
        <w:rPr>
          <w:rFonts w:asciiTheme="minorHAnsi" w:eastAsia="Times New Roman" w:hAnsiTheme="minorHAnsi" w:cstheme="minorHAnsi"/>
          <w:b w:val="0"/>
          <w:sz w:val="24"/>
          <w:szCs w:val="24"/>
        </w:rPr>
        <w:br/>
        <w:t>$1/month has 12 times the impact.</w:t>
      </w:r>
      <w:r w:rsidRPr="00D84A2D">
        <w:rPr>
          <w:rFonts w:asciiTheme="minorHAnsi" w:eastAsia="Times New Roman" w:hAnsiTheme="minorHAnsi" w:cstheme="minorHAnsi"/>
          <w:b w:val="0"/>
          <w:sz w:val="24"/>
          <w:szCs w:val="24"/>
        </w:rPr>
        <w:br/>
        <w:t>$3/month has 36 times the impact.</w:t>
      </w:r>
      <w:r w:rsidRPr="00D84A2D">
        <w:rPr>
          <w:rFonts w:asciiTheme="minorHAnsi" w:eastAsia="Times New Roman" w:hAnsiTheme="minorHAnsi" w:cstheme="minorHAnsi"/>
          <w:b w:val="0"/>
          <w:sz w:val="24"/>
          <w:szCs w:val="24"/>
        </w:rPr>
        <w:br/>
      </w:r>
      <w:r w:rsidRPr="00D84A2D">
        <w:rPr>
          <w:rFonts w:asciiTheme="minorHAnsi" w:eastAsia="Times New Roman" w:hAnsiTheme="minorHAnsi" w:cstheme="minorHAnsi"/>
          <w:sz w:val="24"/>
          <w:szCs w:val="24"/>
        </w:rPr>
        <w:t xml:space="preserve">$10/month has 120 times the impact every year! </w:t>
      </w:r>
    </w:p>
    <w:p w14:paraId="2F15A7C2" w14:textId="64BADB70" w:rsidR="00404F8D" w:rsidRPr="005730B5" w:rsidRDefault="00404F8D" w:rsidP="005730B5">
      <w:pPr>
        <w:pStyle w:val="Heading3"/>
        <w:rPr>
          <w:rFonts w:asciiTheme="minorHAnsi" w:hAnsiTheme="minorHAnsi" w:cstheme="minorHAnsi"/>
        </w:rPr>
      </w:pPr>
      <w:r w:rsidRPr="00D84A2D">
        <w:rPr>
          <w:rStyle w:val="Strong"/>
          <w:rFonts w:asciiTheme="minorHAnsi" w:eastAsia="Times New Roman" w:hAnsiTheme="minorHAnsi" w:cstheme="minorHAnsi"/>
          <w:sz w:val="24"/>
          <w:szCs w:val="24"/>
        </w:rPr>
        <w:lastRenderedPageBreak/>
        <w:t xml:space="preserve">Please Join Us as a Foundation Member - a small monthly contribution will make a major difference – it will change everything about what we can do for you and other voters. Go to </w:t>
      </w:r>
      <w:r w:rsidRPr="00D84A2D">
        <w:rPr>
          <w:rFonts w:asciiTheme="minorHAnsi" w:eastAsia="Times New Roman" w:hAnsiTheme="minorHAnsi" w:cstheme="minorHAnsi"/>
          <w:sz w:val="24"/>
          <w:szCs w:val="24"/>
        </w:rPr>
        <w:t>w</w:t>
      </w:r>
      <w:r w:rsidR="00B92524" w:rsidRPr="00D84A2D">
        <w:rPr>
          <w:rFonts w:asciiTheme="minorHAnsi" w:eastAsia="Times New Roman" w:hAnsiTheme="minorHAnsi" w:cstheme="minorHAnsi"/>
          <w:sz w:val="24"/>
          <w:szCs w:val="24"/>
        </w:rPr>
        <w:t>ww.usvotefoundation.org/donate</w:t>
      </w:r>
      <w:r w:rsidRPr="00D84A2D">
        <w:rPr>
          <w:rFonts w:asciiTheme="minorHAnsi" w:hAnsiTheme="minorHAnsi" w:cstheme="minorHAnsi"/>
          <w:sz w:val="24"/>
          <w:szCs w:val="24"/>
        </w:rPr>
        <w:br/>
      </w:r>
    </w:p>
    <w:p w14:paraId="6F72EFE8" w14:textId="77777777" w:rsidR="001715CA" w:rsidRPr="00D84A2D" w:rsidRDefault="009D7DC6" w:rsidP="009D7DC6">
      <w:pPr>
        <w:pStyle w:val="NormalWeb"/>
        <w:rPr>
          <w:rFonts w:asciiTheme="minorHAnsi" w:hAnsiTheme="minorHAnsi" w:cstheme="minorHAnsi"/>
          <w:b/>
        </w:rPr>
      </w:pPr>
      <w:r w:rsidRPr="005730B5">
        <w:rPr>
          <w:rFonts w:asciiTheme="minorHAnsi" w:hAnsiTheme="minorHAnsi" w:cstheme="minorHAnsi"/>
          <w:b/>
        </w:rPr>
        <w:t xml:space="preserve">Thank you! </w:t>
      </w:r>
    </w:p>
    <w:p w14:paraId="6CD18195" w14:textId="3EC6F662" w:rsidR="009D7DC6" w:rsidRPr="00D84A2D" w:rsidRDefault="0084577E" w:rsidP="009D7DC6">
      <w:pPr>
        <w:pStyle w:val="NormalWeb"/>
        <w:rPr>
          <w:rFonts w:asciiTheme="minorHAnsi" w:hAnsiTheme="minorHAnsi" w:cstheme="minorHAnsi"/>
        </w:rPr>
      </w:pPr>
      <w:hyperlink r:id="rId7" w:history="1">
        <w:r w:rsidR="006017C3" w:rsidRPr="000D73DC">
          <w:rPr>
            <w:rStyle w:val="Hyperlink"/>
            <w:rFonts w:asciiTheme="minorHAnsi" w:hAnsiTheme="minorHAnsi" w:cstheme="minorHAnsi"/>
            <w:b/>
          </w:rPr>
          <w:t>Get</w:t>
        </w:r>
        <w:r w:rsidR="00B92524" w:rsidRPr="000D73DC">
          <w:rPr>
            <w:rStyle w:val="Hyperlink"/>
            <w:rFonts w:asciiTheme="minorHAnsi" w:hAnsiTheme="minorHAnsi" w:cstheme="minorHAnsi"/>
            <w:b/>
          </w:rPr>
          <w:t xml:space="preserve"> your Overseas Voter Reward Badge</w:t>
        </w:r>
      </w:hyperlink>
      <w:r w:rsidR="00B92524" w:rsidRPr="00D84A2D">
        <w:rPr>
          <w:rFonts w:asciiTheme="minorHAnsi" w:hAnsiTheme="minorHAnsi" w:cstheme="minorHAnsi"/>
          <w:b/>
        </w:rPr>
        <w:t>!</w:t>
      </w:r>
    </w:p>
    <w:p w14:paraId="00892F7B" w14:textId="5EE02029" w:rsidR="000D73DC" w:rsidRDefault="00B92524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Choose from a selection of Overseas Voter Reward Badges </w:t>
      </w:r>
      <w:r w:rsidR="001715CA" w:rsidRPr="00D84A2D">
        <w:rPr>
          <w:rFonts w:asciiTheme="minorHAnsi" w:hAnsiTheme="minorHAnsi" w:cstheme="minorHAnsi"/>
        </w:rPr>
        <w:t>-</w:t>
      </w:r>
      <w:r w:rsidRPr="00D84A2D">
        <w:rPr>
          <w:rFonts w:asciiTheme="minorHAnsi" w:hAnsiTheme="minorHAnsi" w:cstheme="minorHAnsi"/>
        </w:rPr>
        <w:t xml:space="preserve"> spiff up your social media profile </w:t>
      </w:r>
      <w:r w:rsidR="001715CA" w:rsidRPr="00D84A2D">
        <w:rPr>
          <w:rFonts w:asciiTheme="minorHAnsi" w:hAnsiTheme="minorHAnsi" w:cstheme="minorHAnsi"/>
        </w:rPr>
        <w:t xml:space="preserve">and spread the word to other voters </w:t>
      </w:r>
      <w:r w:rsidRPr="00D84A2D">
        <w:rPr>
          <w:rFonts w:asciiTheme="minorHAnsi" w:hAnsiTheme="minorHAnsi" w:cstheme="minorHAnsi"/>
        </w:rPr>
        <w:t xml:space="preserve">today. Go here to get your badge: </w:t>
      </w:r>
      <w:hyperlink r:id="rId8" w:history="1">
        <w:r w:rsidR="000D73DC" w:rsidRPr="00EE56F3">
          <w:rPr>
            <w:rStyle w:val="Hyperlink"/>
            <w:rFonts w:asciiTheme="minorHAnsi" w:hAnsiTheme="minorHAnsi" w:cstheme="minorHAnsi"/>
          </w:rPr>
          <w:t>https://www.usvotefoundation.org/voter-reward-badge</w:t>
        </w:r>
      </w:hyperlink>
    </w:p>
    <w:p w14:paraId="7BCC9D60" w14:textId="77777777" w:rsidR="00404F8D" w:rsidRPr="00D84A2D" w:rsidRDefault="009D7DC6" w:rsidP="009D7DC6">
      <w:pPr>
        <w:pStyle w:val="NormalWeb"/>
        <w:rPr>
          <w:rFonts w:asciiTheme="minorHAnsi" w:hAnsiTheme="minorHAnsi" w:cstheme="minorHAnsi"/>
        </w:rPr>
      </w:pPr>
      <w:r w:rsidRPr="00D84A2D">
        <w:rPr>
          <w:rFonts w:asciiTheme="minorHAnsi" w:hAnsiTheme="minorHAnsi" w:cstheme="minorHAnsi"/>
        </w:rPr>
        <w:t xml:space="preserve">We wish you a positive voting experience in the coming election, </w:t>
      </w:r>
    </w:p>
    <w:p w14:paraId="73BE75D1" w14:textId="77777777" w:rsidR="009D7DC6" w:rsidRPr="00D84A2D" w:rsidRDefault="00404F8D" w:rsidP="009D7DC6">
      <w:pPr>
        <w:pStyle w:val="NormalWeb"/>
        <w:rPr>
          <w:rFonts w:asciiTheme="minorHAnsi" w:hAnsiTheme="minorHAnsi" w:cstheme="minorHAnsi"/>
        </w:rPr>
      </w:pPr>
      <w:r w:rsidRPr="005730B5">
        <w:rPr>
          <w:rFonts w:asciiTheme="minorHAnsi" w:hAnsiTheme="minorHAnsi" w:cstheme="minorHAnsi"/>
          <w:b/>
        </w:rPr>
        <w:t xml:space="preserve">The </w:t>
      </w:r>
      <w:r w:rsidR="009D7DC6" w:rsidRPr="005730B5">
        <w:rPr>
          <w:rFonts w:asciiTheme="minorHAnsi" w:hAnsiTheme="minorHAnsi" w:cstheme="minorHAnsi"/>
          <w:b/>
        </w:rPr>
        <w:t>U.S. Vote Foundation</w:t>
      </w:r>
      <w:r w:rsidRPr="005730B5">
        <w:rPr>
          <w:rFonts w:asciiTheme="minorHAnsi" w:hAnsiTheme="minorHAnsi" w:cstheme="minorHAnsi"/>
          <w:b/>
        </w:rPr>
        <w:t xml:space="preserve"> Team</w:t>
      </w:r>
      <w:r w:rsidR="009D7DC6" w:rsidRPr="005730B5">
        <w:rPr>
          <w:rFonts w:asciiTheme="minorHAnsi" w:hAnsiTheme="minorHAnsi" w:cstheme="minorHAnsi"/>
          <w:b/>
        </w:rPr>
        <w:br/>
      </w:r>
      <w:r w:rsidR="009D7DC6" w:rsidRPr="00D84A2D">
        <w:rPr>
          <w:rFonts w:asciiTheme="minorHAnsi" w:hAnsiTheme="minorHAnsi" w:cstheme="minorHAnsi"/>
          <w:color w:val="0000FF"/>
        </w:rPr>
        <w:t xml:space="preserve">www.usvotefoundation.org </w:t>
      </w:r>
    </w:p>
    <w:p w14:paraId="6CBABC33" w14:textId="77777777" w:rsidR="00404F8D" w:rsidRPr="00D84A2D" w:rsidRDefault="00404F8D" w:rsidP="00404F8D">
      <w:pPr>
        <w:spacing w:before="100" w:beforeAutospacing="1" w:after="100" w:afterAutospacing="1"/>
        <w:rPr>
          <w:rFonts w:cstheme="minorHAnsi"/>
        </w:rPr>
      </w:pPr>
      <w:r w:rsidRPr="00D84A2D">
        <w:rPr>
          <w:rFonts w:cstheme="minorHAnsi"/>
        </w:rPr>
        <w:t xml:space="preserve">P.S. </w:t>
      </w:r>
      <w:hyperlink r:id="rId9" w:history="1">
        <w:r w:rsidRPr="00D84A2D">
          <w:rPr>
            <w:rStyle w:val="Hyperlink"/>
            <w:rFonts w:cstheme="minorHAnsi"/>
          </w:rPr>
          <w:t>Donate now and make your contribution monthly</w:t>
        </w:r>
      </w:hyperlink>
      <w:r w:rsidRPr="00D84A2D">
        <w:rPr>
          <w:rFonts w:cstheme="minorHAnsi"/>
          <w:b/>
          <w:bCs/>
        </w:rPr>
        <w:t xml:space="preserve"> - </w:t>
      </w:r>
      <w:r w:rsidRPr="00D84A2D">
        <w:rPr>
          <w:rFonts w:cstheme="minorHAnsi"/>
        </w:rPr>
        <w:t xml:space="preserve">It is how we will be able to continue to work every day to make sure that </w:t>
      </w:r>
      <w:r w:rsidRPr="00D84A2D">
        <w:rPr>
          <w:rFonts w:cstheme="minorHAnsi"/>
          <w:b/>
          <w:bCs/>
        </w:rPr>
        <w:t>Every Citizen is a Voter</w:t>
      </w:r>
      <w:r w:rsidRPr="00D84A2D">
        <w:rPr>
          <w:rFonts w:cstheme="minorHAnsi"/>
        </w:rPr>
        <w:t>.</w:t>
      </w:r>
    </w:p>
    <w:p w14:paraId="41AA3D81" w14:textId="77777777" w:rsidR="001715CA" w:rsidRPr="00D84A2D" w:rsidRDefault="001715CA" w:rsidP="001715CA">
      <w:pPr>
        <w:spacing w:before="100" w:beforeAutospacing="1" w:after="100" w:afterAutospacing="1"/>
        <w:rPr>
          <w:rFonts w:cstheme="minorHAnsi"/>
          <w:b/>
          <w:bCs/>
          <w:u w:val="single"/>
        </w:rPr>
      </w:pPr>
    </w:p>
    <w:p w14:paraId="7C28F407" w14:textId="77777777" w:rsidR="001715CA" w:rsidRPr="00D84A2D" w:rsidRDefault="001715CA" w:rsidP="001715CA">
      <w:pPr>
        <w:spacing w:before="100" w:beforeAutospacing="1" w:after="100" w:afterAutospacing="1"/>
        <w:rPr>
          <w:rFonts w:cstheme="minorHAnsi"/>
          <w:b/>
          <w:bCs/>
          <w:u w:val="single"/>
        </w:rPr>
      </w:pPr>
    </w:p>
    <w:p w14:paraId="6F815125" w14:textId="3B064F9C" w:rsidR="001715CA" w:rsidRPr="00D84A2D" w:rsidRDefault="001715CA" w:rsidP="001715CA">
      <w:pPr>
        <w:spacing w:before="100" w:beforeAutospacing="1" w:after="100" w:afterAutospacing="1"/>
        <w:rPr>
          <w:rFonts w:cstheme="minorHAnsi"/>
          <w:b/>
          <w:bCs/>
          <w:u w:val="single"/>
        </w:rPr>
      </w:pPr>
      <w:r w:rsidRPr="00D84A2D">
        <w:rPr>
          <w:rFonts w:cstheme="minorHAnsi"/>
          <w:b/>
          <w:bCs/>
          <w:u w:val="single"/>
        </w:rPr>
        <w:t>About Us</w:t>
      </w:r>
    </w:p>
    <w:p w14:paraId="4F12E324" w14:textId="77777777" w:rsidR="001715CA" w:rsidRPr="00D84A2D" w:rsidRDefault="001715CA" w:rsidP="001715CA">
      <w:pPr>
        <w:spacing w:before="100" w:beforeAutospacing="1" w:after="100" w:afterAutospacing="1"/>
        <w:rPr>
          <w:rFonts w:cstheme="minorHAnsi"/>
        </w:rPr>
      </w:pPr>
      <w:r w:rsidRPr="00D84A2D">
        <w:rPr>
          <w:rFonts w:cstheme="minorHAnsi"/>
          <w:b/>
          <w:bCs/>
        </w:rPr>
        <w:t>U.S. Vote Foundation</w:t>
      </w:r>
      <w:r w:rsidRPr="00D84A2D">
        <w:rPr>
          <w:rFonts w:cstheme="minorHAnsi"/>
        </w:rPr>
        <w:t xml:space="preserve"> (US Vote) is a nonpartisan, not-for-profit, civic tech development organization with a crystal-clear mission, </w:t>
      </w:r>
      <w:r w:rsidRPr="00D84A2D">
        <w:rPr>
          <w:rFonts w:cstheme="minorHAnsi"/>
          <w:b/>
          <w:bCs/>
        </w:rPr>
        <w:t>Every Citizen is a Voter</w:t>
      </w:r>
      <w:r w:rsidRPr="00D84A2D">
        <w:rPr>
          <w:rFonts w:cstheme="minorHAnsi"/>
        </w:rPr>
        <w:t>. Our goal is to enable every US citizen to influence the leadership of their communities and country through the power of their vote.</w:t>
      </w:r>
    </w:p>
    <w:p w14:paraId="22A0A8BB" w14:textId="3C38BD54" w:rsidR="001715CA" w:rsidRPr="00D84A2D" w:rsidRDefault="001715CA" w:rsidP="001715CA">
      <w:pPr>
        <w:spacing w:before="100" w:beforeAutospacing="1" w:after="100" w:afterAutospacing="1"/>
        <w:rPr>
          <w:rFonts w:cstheme="minorHAnsi"/>
        </w:rPr>
      </w:pPr>
      <w:r w:rsidRPr="00D84A2D">
        <w:rPr>
          <w:rFonts w:cstheme="minorHAnsi"/>
        </w:rPr>
        <w:t xml:space="preserve">Our </w:t>
      </w:r>
      <w:r w:rsidRPr="00D84A2D">
        <w:rPr>
          <w:rFonts w:cstheme="minorHAnsi"/>
          <w:b/>
          <w:bCs/>
        </w:rPr>
        <w:t>Overseas Vote</w:t>
      </w:r>
      <w:r w:rsidRPr="00D84A2D">
        <w:rPr>
          <w:rFonts w:cstheme="minorHAnsi"/>
        </w:rPr>
        <w:t xml:space="preserve"> initiative reaches US citizens around the world - each of which carries their right to vote with them wherever they may be. </w:t>
      </w:r>
    </w:p>
    <w:p w14:paraId="52D2D24F" w14:textId="4F6A399B" w:rsidR="009D7DC6" w:rsidRDefault="001715CA" w:rsidP="001715CA">
      <w:pPr>
        <w:rPr>
          <w:rFonts w:cstheme="minorHAnsi"/>
          <w:u w:val="single"/>
        </w:rPr>
      </w:pPr>
      <w:r w:rsidRPr="00D84A2D">
        <w:rPr>
          <w:rFonts w:cstheme="minorHAnsi"/>
        </w:rPr>
        <w:t xml:space="preserve">Our Foundation receives no grants: </w:t>
      </w:r>
      <w:r w:rsidRPr="00D84A2D">
        <w:rPr>
          <w:rFonts w:cstheme="minorHAnsi"/>
          <w:b/>
          <w:bCs/>
        </w:rPr>
        <w:t xml:space="preserve">We rely on </w:t>
      </w:r>
      <w:hyperlink r:id="rId10" w:history="1">
        <w:r w:rsidRPr="005730B5">
          <w:rPr>
            <w:rStyle w:val="Hyperlink"/>
            <w:rFonts w:cstheme="minorHAnsi"/>
            <w:b/>
            <w:bCs/>
          </w:rPr>
          <w:t>membership and donations</w:t>
        </w:r>
      </w:hyperlink>
      <w:r w:rsidRPr="00D84A2D">
        <w:rPr>
          <w:rFonts w:cstheme="minorHAnsi"/>
          <w:bCs/>
        </w:rPr>
        <w:t>. T</w:t>
      </w:r>
      <w:r w:rsidRPr="00D84A2D">
        <w:rPr>
          <w:rFonts w:cstheme="minorHAnsi"/>
        </w:rPr>
        <w:t xml:space="preserve">here is always another election around the corner and our development work never stops. </w:t>
      </w:r>
      <w:r w:rsidRPr="00D84A2D">
        <w:rPr>
          <w:rFonts w:cstheme="minorHAnsi"/>
          <w:u w:val="single"/>
        </w:rPr>
        <w:t>Even the smallest contributions go a long way.</w:t>
      </w:r>
    </w:p>
    <w:p w14:paraId="3930DC2E" w14:textId="227BA7A1" w:rsidR="005730B5" w:rsidRDefault="005730B5" w:rsidP="001715CA">
      <w:pPr>
        <w:rPr>
          <w:rFonts w:cstheme="minorHAnsi"/>
          <w:u w:val="single"/>
        </w:rPr>
      </w:pPr>
    </w:p>
    <w:p w14:paraId="7CDA99EF" w14:textId="69506CD8" w:rsidR="005730B5" w:rsidRDefault="005730B5" w:rsidP="001715CA">
      <w:pPr>
        <w:rPr>
          <w:rFonts w:cstheme="minorHAnsi"/>
          <w:u w:val="single"/>
        </w:rPr>
      </w:pPr>
    </w:p>
    <w:p w14:paraId="4D6C8098" w14:textId="568E3729" w:rsidR="005730B5" w:rsidRDefault="005730B5" w:rsidP="001715CA">
      <w:pPr>
        <w:rPr>
          <w:rFonts w:cstheme="minorHAnsi"/>
          <w:u w:val="single"/>
        </w:rPr>
      </w:pPr>
    </w:p>
    <w:p w14:paraId="28E707F9" w14:textId="42299A66" w:rsidR="005730B5" w:rsidRDefault="005730B5" w:rsidP="001715CA">
      <w:pPr>
        <w:rPr>
          <w:rFonts w:cstheme="minorHAnsi"/>
          <w:u w:val="single"/>
        </w:rPr>
      </w:pPr>
    </w:p>
    <w:p w14:paraId="112486B3" w14:textId="77777777" w:rsidR="000516B5" w:rsidRDefault="000516B5">
      <w:pPr>
        <w:rPr>
          <w:ins w:id="10" w:author="Susan Dzieduszycka-Suinat" w:date="2020-02-03T18:08:00Z"/>
          <w:rFonts w:cstheme="minorHAnsi"/>
          <w:u w:val="single"/>
        </w:rPr>
      </w:pPr>
      <w:ins w:id="11" w:author="Susan Dzieduszycka-Suinat" w:date="2020-02-03T18:08:00Z">
        <w:r>
          <w:rPr>
            <w:rFonts w:cstheme="minorHAnsi"/>
            <w:u w:val="single"/>
          </w:rPr>
          <w:br w:type="page"/>
        </w:r>
      </w:ins>
    </w:p>
    <w:p w14:paraId="511504B5" w14:textId="41502F8F" w:rsidR="005730B5" w:rsidRDefault="005730B5" w:rsidP="001715CA">
      <w:pPr>
        <w:rPr>
          <w:ins w:id="12" w:author="Susan Dzieduszycka-Suinat" w:date="2020-02-03T18:08:00Z"/>
          <w:rFonts w:cstheme="minorHAnsi"/>
          <w:u w:val="single"/>
        </w:rPr>
      </w:pPr>
      <w:del w:id="13" w:author="Susan Dzieduszycka-Suinat" w:date="2020-02-03T18:08:00Z">
        <w:r w:rsidDel="000516B5">
          <w:rPr>
            <w:rFonts w:cstheme="minorHAnsi"/>
            <w:u w:val="single"/>
          </w:rPr>
          <w:lastRenderedPageBreak/>
          <w:delText>[note to Stack: Add special note which is on Dom ABR letter to next page…. Thank you]</w:delText>
        </w:r>
      </w:del>
    </w:p>
    <w:p w14:paraId="3C3D5312" w14:textId="17A8B661" w:rsidR="000516B5" w:rsidRDefault="000516B5" w:rsidP="001715CA">
      <w:pPr>
        <w:rPr>
          <w:ins w:id="14" w:author="Susan Dzieduszycka-Suinat" w:date="2020-02-03T18:08:00Z"/>
          <w:rFonts w:cstheme="minorHAnsi"/>
          <w:u w:val="single"/>
        </w:rPr>
      </w:pPr>
    </w:p>
    <w:p w14:paraId="3E695CBD" w14:textId="6B178CA9" w:rsidR="000516B5" w:rsidRDefault="000516B5" w:rsidP="001715CA">
      <w:pPr>
        <w:rPr>
          <w:ins w:id="15" w:author="Susan Dzieduszycka-Suinat" w:date="2020-02-03T18:08:00Z"/>
          <w:rFonts w:cstheme="minorHAnsi"/>
          <w:u w:val="single"/>
        </w:rPr>
      </w:pPr>
    </w:p>
    <w:p w14:paraId="017C0C9C" w14:textId="0EFC6EA7" w:rsidR="000516B5" w:rsidRDefault="000516B5" w:rsidP="001715CA">
      <w:pPr>
        <w:rPr>
          <w:ins w:id="16" w:author="Susan Dzieduszycka-Suinat" w:date="2020-02-03T18:08:00Z"/>
          <w:rFonts w:cstheme="minorHAnsi"/>
          <w:u w:val="single"/>
        </w:rPr>
      </w:pPr>
    </w:p>
    <w:p w14:paraId="052DB611" w14:textId="45AE6E66" w:rsidR="000516B5" w:rsidRDefault="000516B5" w:rsidP="001715CA">
      <w:pPr>
        <w:rPr>
          <w:ins w:id="17" w:author="Susan Dzieduszycka-Suinat" w:date="2020-02-03T18:08:00Z"/>
          <w:rFonts w:cstheme="minorHAnsi"/>
          <w:u w:val="single"/>
        </w:rPr>
      </w:pPr>
    </w:p>
    <w:p w14:paraId="4FCE146F" w14:textId="2FF2D286" w:rsidR="000516B5" w:rsidRDefault="000516B5" w:rsidP="001715CA">
      <w:pPr>
        <w:rPr>
          <w:ins w:id="18" w:author="Susan Dzieduszycka-Suinat" w:date="2020-02-03T18:08:00Z"/>
          <w:rFonts w:cstheme="minorHAnsi"/>
          <w:u w:val="single"/>
        </w:rPr>
      </w:pPr>
    </w:p>
    <w:p w14:paraId="11831D3F" w14:textId="6E05C70F" w:rsidR="000516B5" w:rsidRDefault="000516B5" w:rsidP="001715CA">
      <w:pPr>
        <w:rPr>
          <w:ins w:id="19" w:author="Susan Dzieduszycka-Suinat" w:date="2020-02-03T18:08:00Z"/>
          <w:rFonts w:cstheme="minorHAnsi"/>
          <w:u w:val="single"/>
        </w:rPr>
      </w:pPr>
    </w:p>
    <w:p w14:paraId="6EB28E19" w14:textId="53023477" w:rsidR="000516B5" w:rsidRDefault="000516B5" w:rsidP="001715CA">
      <w:pPr>
        <w:rPr>
          <w:ins w:id="20" w:author="Susan Dzieduszycka-Suinat" w:date="2020-02-03T18:08:00Z"/>
          <w:rFonts w:cstheme="minorHAnsi"/>
          <w:u w:val="single"/>
        </w:rPr>
      </w:pPr>
    </w:p>
    <w:p w14:paraId="16A39BEA" w14:textId="1DA11BF4" w:rsidR="000516B5" w:rsidRDefault="000516B5" w:rsidP="001715CA">
      <w:pPr>
        <w:rPr>
          <w:ins w:id="21" w:author="Susan Dzieduszycka-Suinat" w:date="2020-02-03T18:08:00Z"/>
          <w:rFonts w:cstheme="minorHAnsi"/>
          <w:u w:val="single"/>
        </w:rPr>
      </w:pPr>
    </w:p>
    <w:p w14:paraId="48BA1F1B" w14:textId="274822E1" w:rsidR="000516B5" w:rsidRDefault="000516B5" w:rsidP="001715CA">
      <w:pPr>
        <w:rPr>
          <w:ins w:id="22" w:author="Susan Dzieduszycka-Suinat" w:date="2020-02-03T18:08:00Z"/>
          <w:rFonts w:cstheme="minorHAnsi"/>
          <w:u w:val="single"/>
        </w:rPr>
      </w:pPr>
    </w:p>
    <w:p w14:paraId="156EE3F0" w14:textId="5A2B2BA1" w:rsidR="000516B5" w:rsidRDefault="000516B5" w:rsidP="001715CA">
      <w:pPr>
        <w:rPr>
          <w:ins w:id="23" w:author="Susan Dzieduszycka-Suinat" w:date="2020-02-03T18:08:00Z"/>
          <w:rFonts w:cstheme="minorHAnsi"/>
          <w:u w:val="single"/>
        </w:rPr>
      </w:pPr>
    </w:p>
    <w:p w14:paraId="4535973B" w14:textId="33F780CF" w:rsidR="000516B5" w:rsidRDefault="000516B5" w:rsidP="001715CA">
      <w:pPr>
        <w:rPr>
          <w:ins w:id="24" w:author="Susan Dzieduszycka-Suinat" w:date="2020-02-03T18:08:00Z"/>
          <w:rFonts w:cstheme="minorHAnsi"/>
          <w:u w:val="single"/>
        </w:rPr>
      </w:pPr>
    </w:p>
    <w:p w14:paraId="03E61491" w14:textId="77777777" w:rsidR="000516B5" w:rsidRPr="000A61C1" w:rsidRDefault="000516B5" w:rsidP="000516B5">
      <w:pPr>
        <w:ind w:left="720"/>
        <w:rPr>
          <w:ins w:id="25" w:author="Susan Dzieduszycka-Suinat" w:date="2020-02-03T18:08:00Z"/>
          <w:sz w:val="32"/>
          <w:szCs w:val="32"/>
        </w:rPr>
      </w:pPr>
      <w:ins w:id="26" w:author="Susan Dzieduszycka-Suinat" w:date="2020-02-03T18:08:00Z">
        <w:r w:rsidRPr="000A61C1">
          <w:rPr>
            <w:sz w:val="32"/>
            <w:szCs w:val="32"/>
          </w:rPr>
          <w:t>Dear Voter,</w:t>
        </w:r>
      </w:ins>
    </w:p>
    <w:p w14:paraId="2CAFB9F2" w14:textId="77777777" w:rsidR="000516B5" w:rsidRPr="000A61C1" w:rsidRDefault="000516B5" w:rsidP="000516B5">
      <w:pPr>
        <w:ind w:left="720"/>
        <w:rPr>
          <w:ins w:id="27" w:author="Susan Dzieduszycka-Suinat" w:date="2020-02-03T18:08:00Z"/>
          <w:sz w:val="32"/>
          <w:szCs w:val="32"/>
        </w:rPr>
      </w:pPr>
    </w:p>
    <w:p w14:paraId="6C7D4663" w14:textId="77777777" w:rsidR="000516B5" w:rsidRPr="000A61C1" w:rsidRDefault="000516B5" w:rsidP="000516B5">
      <w:pPr>
        <w:ind w:left="720"/>
        <w:rPr>
          <w:ins w:id="28" w:author="Susan Dzieduszycka-Suinat" w:date="2020-02-03T18:08:00Z"/>
          <w:sz w:val="32"/>
          <w:szCs w:val="32"/>
        </w:rPr>
      </w:pPr>
      <w:ins w:id="29" w:author="Susan Dzieduszycka-Suinat" w:date="2020-02-03T18:08:00Z">
        <w:r w:rsidRPr="000A61C1">
          <w:rPr>
            <w:sz w:val="32"/>
            <w:szCs w:val="32"/>
          </w:rPr>
          <w:t>Double-check the form on the next page. We tried to pre-fill it for you, based on what you’ve told us, but it doesn't always come out right.</w:t>
        </w:r>
      </w:ins>
    </w:p>
    <w:p w14:paraId="1D023D20" w14:textId="77777777" w:rsidR="000516B5" w:rsidRPr="000A61C1" w:rsidRDefault="000516B5" w:rsidP="000516B5">
      <w:pPr>
        <w:ind w:left="720"/>
        <w:rPr>
          <w:ins w:id="30" w:author="Susan Dzieduszycka-Suinat" w:date="2020-02-03T18:08:00Z"/>
          <w:sz w:val="32"/>
          <w:szCs w:val="32"/>
        </w:rPr>
      </w:pPr>
    </w:p>
    <w:p w14:paraId="79EFC385" w14:textId="77777777" w:rsidR="000516B5" w:rsidRPr="000A61C1" w:rsidRDefault="000516B5" w:rsidP="000516B5">
      <w:pPr>
        <w:ind w:left="720"/>
        <w:rPr>
          <w:ins w:id="31" w:author="Susan Dzieduszycka-Suinat" w:date="2020-02-03T18:08:00Z"/>
          <w:sz w:val="32"/>
          <w:szCs w:val="32"/>
        </w:rPr>
      </w:pPr>
      <w:ins w:id="32" w:author="Susan Dzieduszycka-Suinat" w:date="2020-02-03T18:08:00Z">
        <w:r w:rsidRPr="000A61C1">
          <w:rPr>
            <w:sz w:val="32"/>
            <w:szCs w:val="32"/>
          </w:rPr>
          <w:t>If you find something missing, like an unchecked box, use your pen to correct it by hand. And remember to sign the form.</w:t>
        </w:r>
      </w:ins>
    </w:p>
    <w:p w14:paraId="7E2CCFC8" w14:textId="77777777" w:rsidR="000516B5" w:rsidRPr="000A61C1" w:rsidRDefault="000516B5" w:rsidP="000516B5">
      <w:pPr>
        <w:ind w:left="720"/>
        <w:rPr>
          <w:ins w:id="33" w:author="Susan Dzieduszycka-Suinat" w:date="2020-02-03T18:08:00Z"/>
          <w:sz w:val="32"/>
          <w:szCs w:val="32"/>
        </w:rPr>
      </w:pPr>
    </w:p>
    <w:p w14:paraId="182C1F46" w14:textId="77777777" w:rsidR="000516B5" w:rsidRDefault="000516B5" w:rsidP="000516B5">
      <w:pPr>
        <w:ind w:left="720"/>
        <w:rPr>
          <w:ins w:id="34" w:author="Susan Dzieduszycka-Suinat" w:date="2020-02-03T18:08:00Z"/>
          <w:sz w:val="32"/>
          <w:szCs w:val="32"/>
        </w:rPr>
      </w:pPr>
      <w:ins w:id="35" w:author="Susan Dzieduszycka-Suinat" w:date="2020-02-03T18:08:00Z">
        <w:r w:rsidRPr="000A61C1">
          <w:rPr>
            <w:sz w:val="32"/>
            <w:szCs w:val="32"/>
          </w:rPr>
          <w:t xml:space="preserve">We’re constantly working on improving our service to U.S. voters. If you want to give us feedback, we invite you to contact us at </w:t>
        </w:r>
        <w:r>
          <w:rPr>
            <w:sz w:val="32"/>
            <w:szCs w:val="32"/>
          </w:rPr>
          <w:fldChar w:fldCharType="begin"/>
        </w:r>
        <w:r>
          <w:rPr>
            <w:sz w:val="32"/>
            <w:szCs w:val="32"/>
          </w:rPr>
          <w:instrText xml:space="preserve"> HYPERLINK "mailto:</w:instrText>
        </w:r>
        <w:r w:rsidRPr="000A61C1">
          <w:rPr>
            <w:sz w:val="32"/>
            <w:szCs w:val="32"/>
          </w:rPr>
          <w:instrText>voterhelpdesk@usvotefoundation.org</w:instrText>
        </w:r>
        <w:r>
          <w:rPr>
            <w:sz w:val="32"/>
            <w:szCs w:val="32"/>
          </w:rPr>
          <w:instrText xml:space="preserve">" </w:instrText>
        </w:r>
        <w:r>
          <w:rPr>
            <w:sz w:val="32"/>
            <w:szCs w:val="32"/>
          </w:rPr>
          <w:fldChar w:fldCharType="separate"/>
        </w:r>
        <w:r w:rsidRPr="000A61C1">
          <w:rPr>
            <w:rStyle w:val="Hyperlink"/>
            <w:sz w:val="32"/>
            <w:szCs w:val="32"/>
          </w:rPr>
          <w:t>voterhelpdesk@usvotefoundation.org</w:t>
        </w:r>
        <w:r>
          <w:rPr>
            <w:sz w:val="32"/>
            <w:szCs w:val="32"/>
          </w:rPr>
          <w:fldChar w:fldCharType="end"/>
        </w:r>
        <w:r w:rsidRPr="000A61C1">
          <w:rPr>
            <w:sz w:val="32"/>
            <w:szCs w:val="32"/>
          </w:rPr>
          <w:t>.</w:t>
        </w:r>
      </w:ins>
    </w:p>
    <w:p w14:paraId="6FB87E65" w14:textId="77777777" w:rsidR="000516B5" w:rsidRDefault="000516B5" w:rsidP="000516B5">
      <w:pPr>
        <w:ind w:left="720"/>
        <w:rPr>
          <w:ins w:id="36" w:author="Susan Dzieduszycka-Suinat" w:date="2020-02-03T18:08:00Z"/>
          <w:sz w:val="32"/>
          <w:szCs w:val="32"/>
        </w:rPr>
      </w:pPr>
    </w:p>
    <w:p w14:paraId="13D5CADA" w14:textId="77777777" w:rsidR="000516B5" w:rsidRPr="000A61C1" w:rsidRDefault="000516B5" w:rsidP="000516B5">
      <w:pPr>
        <w:ind w:left="720"/>
        <w:rPr>
          <w:ins w:id="37" w:author="Susan Dzieduszycka-Suinat" w:date="2020-02-03T18:08:00Z"/>
          <w:i/>
          <w:iCs/>
          <w:sz w:val="32"/>
          <w:szCs w:val="32"/>
        </w:rPr>
      </w:pPr>
      <w:ins w:id="38" w:author="Susan Dzieduszycka-Suinat" w:date="2020-02-03T18:08:00Z">
        <w:r w:rsidRPr="000A61C1">
          <w:rPr>
            <w:i/>
            <w:iCs/>
            <w:sz w:val="32"/>
            <w:szCs w:val="32"/>
          </w:rPr>
          <w:t>Happy Voting!</w:t>
        </w:r>
      </w:ins>
    </w:p>
    <w:p w14:paraId="39155EE4" w14:textId="77777777" w:rsidR="000516B5" w:rsidRPr="00D84A2D" w:rsidRDefault="000516B5" w:rsidP="001715CA">
      <w:pPr>
        <w:rPr>
          <w:rFonts w:cstheme="minorHAnsi"/>
        </w:rPr>
      </w:pPr>
    </w:p>
    <w:sectPr w:rsidR="000516B5" w:rsidRPr="00D84A2D" w:rsidSect="007455C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E7170"/>
    <w:multiLevelType w:val="hybridMultilevel"/>
    <w:tmpl w:val="4806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san Dzieduszycka-Suinat">
    <w15:presenceInfo w15:providerId="Windows Live" w15:userId="58f839ff5cf3f6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C6"/>
    <w:rsid w:val="000516B5"/>
    <w:rsid w:val="000A65F7"/>
    <w:rsid w:val="000D73DC"/>
    <w:rsid w:val="00152F20"/>
    <w:rsid w:val="001715CA"/>
    <w:rsid w:val="003A3F6F"/>
    <w:rsid w:val="00404F8D"/>
    <w:rsid w:val="00490CB1"/>
    <w:rsid w:val="004B5464"/>
    <w:rsid w:val="004E72E2"/>
    <w:rsid w:val="005730B5"/>
    <w:rsid w:val="005E4A5A"/>
    <w:rsid w:val="005E7BDC"/>
    <w:rsid w:val="006017C3"/>
    <w:rsid w:val="0065023A"/>
    <w:rsid w:val="007455C8"/>
    <w:rsid w:val="0084577E"/>
    <w:rsid w:val="00863763"/>
    <w:rsid w:val="0089673B"/>
    <w:rsid w:val="0091128C"/>
    <w:rsid w:val="009D7DC6"/>
    <w:rsid w:val="00B92524"/>
    <w:rsid w:val="00BB3881"/>
    <w:rsid w:val="00C93CAB"/>
    <w:rsid w:val="00D8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C301"/>
  <w14:defaultImageDpi w14:val="32767"/>
  <w15:chartTrackingRefBased/>
  <w15:docId w15:val="{5A43E437-4F7E-4744-A2DA-64140E29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4F8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7D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7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63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04F8D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4F8D"/>
    <w:rPr>
      <w:b/>
      <w:bCs/>
    </w:rPr>
  </w:style>
  <w:style w:type="character" w:styleId="Hyperlink">
    <w:name w:val="Hyperlink"/>
    <w:basedOn w:val="DefaultParagraphFont"/>
    <w:uiPriority w:val="99"/>
    <w:unhideWhenUsed/>
    <w:rsid w:val="00404F8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4A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4A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4A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4A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4A5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0D73D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votefoundation.org/voter-reward-bad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svotefoundation.org/voter-reward-badg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votefoundation.org/donat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usvotefoundation.org/don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votefoundation.org/do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Dzieduszycka-Suinat</dc:creator>
  <cp:keywords/>
  <dc:description/>
  <cp:lastModifiedBy>Jason Goldberg</cp:lastModifiedBy>
  <cp:revision>3</cp:revision>
  <cp:lastPrinted>2020-03-03T16:44:00Z</cp:lastPrinted>
  <dcterms:created xsi:type="dcterms:W3CDTF">2020-03-03T16:44:00Z</dcterms:created>
  <dcterms:modified xsi:type="dcterms:W3CDTF">2020-03-03T16:45:00Z</dcterms:modified>
</cp:coreProperties>
</file>